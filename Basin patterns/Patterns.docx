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D0FE2" w14:textId="77777777" w:rsidR="004B1E25" w:rsidRDefault="00A023A2">
      <w:r>
        <w:t>(</w:t>
      </w:r>
      <w:r w:rsidR="00E16FAC">
        <w:t>P</w:t>
      </w:r>
      <w:r w:rsidR="000D7118">
        <w:t>atterns</w:t>
      </w:r>
      <w:r>
        <w:t>)</w:t>
      </w:r>
    </w:p>
    <w:p w14:paraId="4CA73D99" w14:textId="77777777" w:rsidR="00A023A2" w:rsidRDefault="00A023A2" w:rsidP="00A023A2">
      <w:pPr>
        <w:spacing w:after="0"/>
        <w:rPr>
          <w:b/>
          <w:sz w:val="32"/>
          <w:szCs w:val="32"/>
        </w:rPr>
      </w:pPr>
    </w:p>
    <w:p w14:paraId="0D127BA8" w14:textId="21F18FC8" w:rsidR="008C7D63" w:rsidRPr="000A29F5" w:rsidRDefault="00E16FAC" w:rsidP="004E5CAE">
      <w:pPr>
        <w:spacing w:after="0"/>
        <w:rPr>
          <w:b/>
          <w:sz w:val="32"/>
          <w:szCs w:val="32"/>
        </w:rPr>
      </w:pPr>
      <w:r>
        <w:rPr>
          <w:b/>
          <w:sz w:val="32"/>
          <w:szCs w:val="32"/>
        </w:rPr>
        <w:t>Reservoir p</w:t>
      </w:r>
      <w:r w:rsidR="000D7118">
        <w:rPr>
          <w:b/>
          <w:sz w:val="32"/>
          <w:szCs w:val="32"/>
        </w:rPr>
        <w:t xml:space="preserve">atterns within and among </w:t>
      </w:r>
      <w:r w:rsidR="00346142">
        <w:rPr>
          <w:b/>
          <w:sz w:val="32"/>
          <w:szCs w:val="32"/>
        </w:rPr>
        <w:t xml:space="preserve">river </w:t>
      </w:r>
      <w:r w:rsidR="000D7118">
        <w:rPr>
          <w:b/>
          <w:sz w:val="32"/>
          <w:szCs w:val="32"/>
        </w:rPr>
        <w:t>basins in the United States</w:t>
      </w:r>
      <w:r w:rsidR="00541CDA" w:rsidRPr="00AE16DE">
        <w:rPr>
          <w:b/>
          <w:sz w:val="32"/>
          <w:szCs w:val="32"/>
        </w:rPr>
        <w:t xml:space="preserve"> </w:t>
      </w:r>
    </w:p>
    <w:p w14:paraId="310D7216" w14:textId="6BDE7142" w:rsidR="00130784" w:rsidRDefault="00130784" w:rsidP="004E5CAE">
      <w:pPr>
        <w:spacing w:after="0"/>
        <w:rPr>
          <w:rFonts w:ascii="Times New Roman" w:hAnsi="Times New Roman" w:cs="Times New Roman"/>
          <w:sz w:val="24"/>
          <w:szCs w:val="24"/>
        </w:rPr>
      </w:pPr>
    </w:p>
    <w:p w14:paraId="7C87342C" w14:textId="7ED6481C" w:rsidR="00130784" w:rsidRPr="007548A7" w:rsidRDefault="00130784" w:rsidP="007548A7">
      <w:pPr>
        <w:spacing w:after="0"/>
        <w:rPr>
          <w:rFonts w:ascii="Times New Roman" w:hAnsi="Times New Roman" w:cs="Times New Roman"/>
          <w:sz w:val="24"/>
          <w:szCs w:val="24"/>
        </w:rPr>
      </w:pPr>
      <w:r>
        <w:rPr>
          <w:rFonts w:ascii="Times New Roman" w:hAnsi="Times New Roman" w:cs="Times New Roman"/>
          <w:sz w:val="24"/>
          <w:szCs w:val="24"/>
        </w:rPr>
        <w:t>INTRO</w:t>
      </w:r>
      <w:r w:rsidR="003F71BA">
        <w:rPr>
          <w:rFonts w:ascii="Times New Roman" w:hAnsi="Times New Roman" w:cs="Times New Roman"/>
          <w:sz w:val="24"/>
          <w:szCs w:val="24"/>
        </w:rPr>
        <w:t xml:space="preserve"> </w:t>
      </w:r>
    </w:p>
    <w:p w14:paraId="53FD910F" w14:textId="763004B4" w:rsidR="00166672" w:rsidRDefault="00166672" w:rsidP="007548A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All about reservoirs</w:t>
      </w:r>
      <w:r w:rsidR="000A29F5">
        <w:rPr>
          <w:rFonts w:ascii="Times New Roman" w:hAnsi="Times New Roman" w:cs="Times New Roman"/>
          <w:sz w:val="24"/>
          <w:szCs w:val="24"/>
        </w:rPr>
        <w:t xml:space="preserve"> — </w:t>
      </w:r>
      <w:r w:rsidR="000A29F5" w:rsidRPr="00C417DB">
        <w:rPr>
          <w:rFonts w:ascii="Times New Roman" w:hAnsi="Times New Roman" w:cs="Times New Roman"/>
          <w:b/>
          <w:sz w:val="24"/>
          <w:szCs w:val="24"/>
        </w:rPr>
        <w:t xml:space="preserve">Nicky, </w:t>
      </w:r>
      <w:r w:rsidR="000305F5" w:rsidRPr="00C417DB">
        <w:rPr>
          <w:rFonts w:ascii="Times New Roman" w:hAnsi="Times New Roman" w:cs="Times New Roman"/>
          <w:b/>
          <w:sz w:val="24"/>
          <w:szCs w:val="24"/>
        </w:rPr>
        <w:t>David</w:t>
      </w:r>
    </w:p>
    <w:p w14:paraId="75CC04E3" w14:textId="6135D4E2" w:rsidR="00130784" w:rsidRDefault="007548A7" w:rsidP="0016667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Prevalence of reservoirs and why reservoirs are important</w:t>
      </w:r>
    </w:p>
    <w:p w14:paraId="6934D916" w14:textId="45C01285" w:rsidR="001C2332" w:rsidRPr="00166672" w:rsidRDefault="001C2332" w:rsidP="001C2332">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Socially, economically, environmentally, biologically</w:t>
      </w:r>
    </w:p>
    <w:p w14:paraId="50285BBA" w14:textId="4747D663" w:rsidR="007548A7" w:rsidRDefault="007548A7" w:rsidP="007548A7">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How are reservoirs allocated in basins and types or characteristics of reservoirs</w:t>
      </w:r>
    </w:p>
    <w:p w14:paraId="29F86CC2" w14:textId="54CC848A" w:rsidR="007548A7" w:rsidRDefault="007548A7" w:rsidP="007548A7">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BLM vs USACE</w:t>
      </w:r>
    </w:p>
    <w:p w14:paraId="6D0CDDC5" w14:textId="16D882FF" w:rsidR="00856D3B" w:rsidRDefault="00773E73" w:rsidP="00856D3B">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Need for a basin-scale view (</w:t>
      </w:r>
      <w:r w:rsidR="007E2140">
        <w:rPr>
          <w:rFonts w:ascii="Times New Roman" w:hAnsi="Times New Roman" w:cs="Times New Roman"/>
          <w:sz w:val="24"/>
          <w:szCs w:val="24"/>
        </w:rPr>
        <w:t>e</w:t>
      </w:r>
      <w:r w:rsidR="00856D3B">
        <w:rPr>
          <w:rFonts w:ascii="Times New Roman" w:hAnsi="Times New Roman" w:cs="Times New Roman"/>
          <w:sz w:val="24"/>
          <w:szCs w:val="24"/>
        </w:rPr>
        <w:t>xpanding the scale paper</w:t>
      </w:r>
      <w:r>
        <w:rPr>
          <w:rFonts w:ascii="Times New Roman" w:hAnsi="Times New Roman" w:cs="Times New Roman"/>
          <w:sz w:val="24"/>
          <w:szCs w:val="24"/>
        </w:rPr>
        <w:t>)</w:t>
      </w:r>
      <w:r w:rsidR="000A29F5">
        <w:rPr>
          <w:rFonts w:ascii="Times New Roman" w:hAnsi="Times New Roman" w:cs="Times New Roman"/>
          <w:sz w:val="24"/>
          <w:szCs w:val="24"/>
        </w:rPr>
        <w:t xml:space="preserve"> — </w:t>
      </w:r>
      <w:r w:rsidR="000A29F5" w:rsidRPr="00C417DB">
        <w:rPr>
          <w:rFonts w:ascii="Times New Roman" w:hAnsi="Times New Roman" w:cs="Times New Roman"/>
          <w:b/>
          <w:sz w:val="24"/>
          <w:szCs w:val="24"/>
        </w:rPr>
        <w:t>Victoria, Caleb</w:t>
      </w:r>
    </w:p>
    <w:p w14:paraId="0B2626AA" w14:textId="1096AE32" w:rsidR="004E3FA3" w:rsidRDefault="004E3FA3" w:rsidP="004E3FA3">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TOPIC SENTENCE: </w:t>
      </w:r>
      <w:r w:rsidR="00F22EFD">
        <w:rPr>
          <w:rFonts w:ascii="Times New Roman" w:hAnsi="Times New Roman" w:cs="Times New Roman"/>
          <w:sz w:val="24"/>
          <w:szCs w:val="24"/>
        </w:rPr>
        <w:t>Historically, reservoirs have been viewed as isolated systems but it is important to consider reservoirs as members of a larger network.</w:t>
      </w:r>
    </w:p>
    <w:p w14:paraId="4505747B" w14:textId="638F08FB" w:rsidR="00856D3B" w:rsidRDefault="00856D3B" w:rsidP="007E2140">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RCC- provides large scale view</w:t>
      </w:r>
    </w:p>
    <w:p w14:paraId="015868B1" w14:textId="6DCB01CF" w:rsidR="00BC12EB" w:rsidRDefault="00BC12EB" w:rsidP="007E2140">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Reservoir continuity concept </w:t>
      </w:r>
    </w:p>
    <w:p w14:paraId="72669E16" w14:textId="5B5DC16A" w:rsidR="00130784" w:rsidRDefault="00856D3B" w:rsidP="007E2140">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Cascading/ </w:t>
      </w:r>
      <w:r w:rsidR="007548A7">
        <w:rPr>
          <w:rFonts w:ascii="Times New Roman" w:hAnsi="Times New Roman" w:cs="Times New Roman"/>
          <w:sz w:val="24"/>
          <w:szCs w:val="24"/>
        </w:rPr>
        <w:t xml:space="preserve">connectivity </w:t>
      </w:r>
      <w:r w:rsidR="00130784">
        <w:rPr>
          <w:rFonts w:ascii="Times New Roman" w:hAnsi="Times New Roman" w:cs="Times New Roman"/>
          <w:sz w:val="24"/>
          <w:szCs w:val="24"/>
        </w:rPr>
        <w:t>of reservoirs</w:t>
      </w:r>
    </w:p>
    <w:p w14:paraId="07263C0E" w14:textId="2B5E1174" w:rsidR="00856D3B" w:rsidRDefault="00856D3B" w:rsidP="007E2140">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TVA paper</w:t>
      </w:r>
    </w:p>
    <w:p w14:paraId="52D06994" w14:textId="5EA3B8AC" w:rsidR="003F71BA" w:rsidRDefault="007E2140" w:rsidP="00856D3B">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Differences and similarities among basins</w:t>
      </w:r>
    </w:p>
    <w:p w14:paraId="2E874D34" w14:textId="4567EF0C" w:rsidR="007E2140" w:rsidRPr="00856D3B" w:rsidRDefault="007E2140" w:rsidP="007E2140">
      <w:pPr>
        <w:pStyle w:val="ListParagraph"/>
        <w:numPr>
          <w:ilvl w:val="2"/>
          <w:numId w:val="2"/>
        </w:numPr>
        <w:spacing w:after="0"/>
        <w:rPr>
          <w:rFonts w:ascii="Times New Roman" w:hAnsi="Times New Roman" w:cs="Times New Roman"/>
          <w:sz w:val="24"/>
          <w:szCs w:val="24"/>
        </w:rPr>
      </w:pPr>
      <w:r>
        <w:rPr>
          <w:rFonts w:ascii="Times New Roman" w:hAnsi="Times New Roman" w:cs="Times New Roman"/>
          <w:sz w:val="24"/>
          <w:szCs w:val="24"/>
        </w:rPr>
        <w:t>How and why are they different</w:t>
      </w:r>
      <w:r w:rsidR="003A4FDF">
        <w:rPr>
          <w:rFonts w:ascii="Times New Roman" w:hAnsi="Times New Roman" w:cs="Times New Roman"/>
          <w:sz w:val="24"/>
          <w:szCs w:val="24"/>
        </w:rPr>
        <w:t xml:space="preserve"> or similar</w:t>
      </w:r>
    </w:p>
    <w:p w14:paraId="01BE5053" w14:textId="1F10D6A1" w:rsidR="00130784" w:rsidRPr="00A50B5D" w:rsidRDefault="007E2140" w:rsidP="00130784">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Why is it worthy to </w:t>
      </w:r>
      <w:r w:rsidR="003A4FDF">
        <w:rPr>
          <w:rFonts w:ascii="Times New Roman" w:hAnsi="Times New Roman" w:cs="Times New Roman"/>
          <w:sz w:val="24"/>
          <w:szCs w:val="24"/>
        </w:rPr>
        <w:t>contrast basins</w:t>
      </w:r>
      <w:r w:rsidR="00C417DB">
        <w:rPr>
          <w:rFonts w:ascii="Times New Roman" w:hAnsi="Times New Roman" w:cs="Times New Roman"/>
          <w:sz w:val="24"/>
          <w:szCs w:val="24"/>
        </w:rPr>
        <w:t xml:space="preserve"> — </w:t>
      </w:r>
      <w:r w:rsidR="00C417DB" w:rsidRPr="00C417DB">
        <w:rPr>
          <w:rFonts w:ascii="Times New Roman" w:hAnsi="Times New Roman" w:cs="Times New Roman"/>
          <w:b/>
          <w:sz w:val="24"/>
          <w:szCs w:val="24"/>
        </w:rPr>
        <w:t>Andy, Spencer</w:t>
      </w:r>
    </w:p>
    <w:p w14:paraId="64069B7A" w14:textId="5A418BA6" w:rsidR="00A50B5D" w:rsidRPr="00A50B5D" w:rsidRDefault="00A50B5D" w:rsidP="00A50B5D">
      <w:pPr>
        <w:pStyle w:val="ListParagraph"/>
        <w:numPr>
          <w:ilvl w:val="1"/>
          <w:numId w:val="2"/>
        </w:numPr>
        <w:spacing w:after="0"/>
        <w:rPr>
          <w:rFonts w:ascii="Times New Roman" w:hAnsi="Times New Roman" w:cs="Times New Roman"/>
          <w:sz w:val="24"/>
          <w:szCs w:val="24"/>
        </w:rPr>
      </w:pPr>
      <w:r w:rsidRPr="00A50B5D">
        <w:rPr>
          <w:rFonts w:ascii="Times New Roman" w:hAnsi="Times New Roman" w:cs="Times New Roman"/>
          <w:sz w:val="24"/>
          <w:szCs w:val="24"/>
        </w:rPr>
        <w:t xml:space="preserve">TOPIC SENTENCE: </w:t>
      </w:r>
      <w:r>
        <w:rPr>
          <w:rFonts w:ascii="Times New Roman" w:hAnsi="Times New Roman" w:cs="Times New Roman"/>
          <w:sz w:val="24"/>
          <w:szCs w:val="24"/>
        </w:rPr>
        <w:t>With large scale climate changes, managing reservoirs at an individual reservoir scale may prove inefficient. Considering reservoirs within a larger network, i.e., basin, could improve understanding, predictability, and management efficiency.</w:t>
      </w:r>
    </w:p>
    <w:p w14:paraId="609B52FF" w14:textId="77777777" w:rsidR="003A4FDF" w:rsidRDefault="003F71BA" w:rsidP="003A4FDF">
      <w:pPr>
        <w:pStyle w:val="ListParagraph"/>
        <w:numPr>
          <w:ilvl w:val="1"/>
          <w:numId w:val="2"/>
        </w:numPr>
        <w:spacing w:after="0"/>
        <w:rPr>
          <w:rFonts w:ascii="Times New Roman" w:hAnsi="Times New Roman" w:cs="Times New Roman"/>
          <w:sz w:val="24"/>
          <w:szCs w:val="24"/>
        </w:rPr>
      </w:pPr>
      <w:r w:rsidRPr="007E2140">
        <w:rPr>
          <w:rFonts w:ascii="Times New Roman" w:hAnsi="Times New Roman" w:cs="Times New Roman"/>
          <w:sz w:val="24"/>
          <w:szCs w:val="24"/>
        </w:rPr>
        <w:t>Predictability and understanding</w:t>
      </w:r>
    </w:p>
    <w:p w14:paraId="11F65BCB" w14:textId="77777777" w:rsidR="003A4FDF" w:rsidRDefault="003F71BA" w:rsidP="003A4FDF">
      <w:pPr>
        <w:pStyle w:val="ListParagraph"/>
        <w:numPr>
          <w:ilvl w:val="1"/>
          <w:numId w:val="2"/>
        </w:numPr>
        <w:spacing w:after="0"/>
        <w:rPr>
          <w:rFonts w:ascii="Times New Roman" w:hAnsi="Times New Roman" w:cs="Times New Roman"/>
          <w:sz w:val="24"/>
          <w:szCs w:val="24"/>
        </w:rPr>
      </w:pPr>
      <w:r w:rsidRPr="003A4FDF">
        <w:rPr>
          <w:rFonts w:ascii="Times New Roman" w:hAnsi="Times New Roman" w:cs="Times New Roman"/>
          <w:sz w:val="24"/>
          <w:szCs w:val="24"/>
        </w:rPr>
        <w:t>Helps frame future objectives</w:t>
      </w:r>
    </w:p>
    <w:p w14:paraId="47F21DF4" w14:textId="74BBAE42" w:rsidR="003F71BA" w:rsidRDefault="003F71BA" w:rsidP="003A4FDF">
      <w:pPr>
        <w:pStyle w:val="ListParagraph"/>
        <w:numPr>
          <w:ilvl w:val="1"/>
          <w:numId w:val="2"/>
        </w:numPr>
        <w:spacing w:after="0"/>
        <w:rPr>
          <w:rFonts w:ascii="Times New Roman" w:hAnsi="Times New Roman" w:cs="Times New Roman"/>
          <w:sz w:val="24"/>
          <w:szCs w:val="24"/>
        </w:rPr>
      </w:pPr>
      <w:r w:rsidRPr="003A4FDF">
        <w:rPr>
          <w:rFonts w:ascii="Times New Roman" w:hAnsi="Times New Roman" w:cs="Times New Roman"/>
          <w:sz w:val="24"/>
          <w:szCs w:val="24"/>
        </w:rPr>
        <w:t>Management efficiency</w:t>
      </w:r>
    </w:p>
    <w:p w14:paraId="0408B051" w14:textId="77777777" w:rsidR="00A1114B" w:rsidRPr="00A1114B" w:rsidRDefault="00DE5D24" w:rsidP="00A1114B">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Hasn’t been investigated???</w:t>
      </w:r>
      <w:r w:rsidR="00596D16">
        <w:rPr>
          <w:rFonts w:ascii="Times New Roman" w:hAnsi="Times New Roman" w:cs="Times New Roman"/>
          <w:sz w:val="24"/>
          <w:szCs w:val="24"/>
        </w:rPr>
        <w:t xml:space="preserve"> — </w:t>
      </w:r>
      <w:r w:rsidR="00596D16" w:rsidRPr="00596D16">
        <w:rPr>
          <w:rFonts w:ascii="Times New Roman" w:hAnsi="Times New Roman" w:cs="Times New Roman"/>
          <w:b/>
          <w:sz w:val="24"/>
          <w:szCs w:val="24"/>
        </w:rPr>
        <w:t>Conner</w:t>
      </w:r>
    </w:p>
    <w:p w14:paraId="64C478EA" w14:textId="46684DCA" w:rsidR="00C417DB" w:rsidRPr="00A1114B" w:rsidRDefault="00A1114B" w:rsidP="00A1114B">
      <w:pPr>
        <w:pStyle w:val="ListParagraph"/>
        <w:numPr>
          <w:ilvl w:val="1"/>
          <w:numId w:val="2"/>
        </w:numPr>
        <w:spacing w:after="0"/>
        <w:rPr>
          <w:rFonts w:ascii="Times New Roman" w:hAnsi="Times New Roman" w:cs="Times New Roman"/>
          <w:sz w:val="24"/>
          <w:szCs w:val="24"/>
        </w:rPr>
      </w:pPr>
      <w:r w:rsidRPr="00A1114B">
        <w:rPr>
          <w:rFonts w:ascii="Times New Roman" w:hAnsi="Times New Roman" w:cs="Times New Roman"/>
          <w:sz w:val="24"/>
          <w:szCs w:val="24"/>
        </w:rPr>
        <w:t xml:space="preserve">REMINDER: </w:t>
      </w:r>
      <w:r>
        <w:rPr>
          <w:rFonts w:ascii="Times New Roman" w:hAnsi="Times New Roman" w:cs="Times New Roman"/>
          <w:sz w:val="24"/>
          <w:szCs w:val="24"/>
        </w:rPr>
        <w:t>Send paper comparing</w:t>
      </w:r>
      <w:r w:rsidR="00196144">
        <w:rPr>
          <w:rFonts w:ascii="Times New Roman" w:hAnsi="Times New Roman" w:cs="Times New Roman"/>
          <w:sz w:val="24"/>
          <w:szCs w:val="24"/>
        </w:rPr>
        <w:t xml:space="preserve"> </w:t>
      </w:r>
      <w:proofErr w:type="spellStart"/>
      <w:r w:rsidR="00196144">
        <w:rPr>
          <w:rFonts w:ascii="Times New Roman" w:hAnsi="Times New Roman" w:cs="Times New Roman"/>
          <w:sz w:val="24"/>
          <w:szCs w:val="24"/>
        </w:rPr>
        <w:t>subbasins</w:t>
      </w:r>
      <w:proofErr w:type="spellEnd"/>
      <w:r w:rsidR="00196144">
        <w:rPr>
          <w:rFonts w:ascii="Times New Roman" w:hAnsi="Times New Roman" w:cs="Times New Roman"/>
          <w:sz w:val="24"/>
          <w:szCs w:val="24"/>
        </w:rPr>
        <w:t xml:space="preserve"> within MS River Basin</w:t>
      </w:r>
    </w:p>
    <w:p w14:paraId="198BF9BA" w14:textId="77777777" w:rsidR="00814549" w:rsidRDefault="00814549" w:rsidP="00814549">
      <w:pPr>
        <w:spacing w:after="0"/>
        <w:rPr>
          <w:rFonts w:ascii="Times New Roman" w:hAnsi="Times New Roman" w:cs="Times New Roman"/>
          <w:sz w:val="24"/>
          <w:szCs w:val="24"/>
        </w:rPr>
      </w:pPr>
    </w:p>
    <w:p w14:paraId="734A2844" w14:textId="77777777" w:rsidR="003A4FDF" w:rsidRPr="003A4FDF" w:rsidRDefault="003A4FDF" w:rsidP="003A4FDF">
      <w:pPr>
        <w:spacing w:after="0"/>
        <w:rPr>
          <w:rFonts w:ascii="Times New Roman" w:hAnsi="Times New Roman" w:cs="Times New Roman"/>
          <w:sz w:val="24"/>
          <w:szCs w:val="24"/>
        </w:rPr>
      </w:pPr>
      <w:r w:rsidRPr="003A4FDF">
        <w:rPr>
          <w:rFonts w:ascii="Times New Roman" w:hAnsi="Times New Roman" w:cs="Times New Roman"/>
          <w:sz w:val="24"/>
          <w:szCs w:val="24"/>
        </w:rPr>
        <w:t>For objectives 1 and 2, list testable hypotheses.</w:t>
      </w:r>
    </w:p>
    <w:p w14:paraId="7EF79C21" w14:textId="77777777" w:rsidR="003A4FDF" w:rsidRPr="003A4FDF" w:rsidRDefault="003A4FDF" w:rsidP="003A4FDF">
      <w:pPr>
        <w:spacing w:after="0"/>
        <w:rPr>
          <w:rFonts w:ascii="Times New Roman" w:hAnsi="Times New Roman" w:cs="Times New Roman"/>
          <w:sz w:val="24"/>
          <w:szCs w:val="24"/>
        </w:rPr>
      </w:pPr>
      <w:r w:rsidRPr="003A4FDF">
        <w:rPr>
          <w:rFonts w:ascii="Times New Roman" w:hAnsi="Times New Roman" w:cs="Times New Roman"/>
          <w:sz w:val="24"/>
          <w:szCs w:val="24"/>
        </w:rPr>
        <w:t>Consider including ecoregion as a factor to account for variability within river basins.</w:t>
      </w:r>
    </w:p>
    <w:p w14:paraId="164F799C" w14:textId="18685E1A" w:rsidR="003A4FDF" w:rsidRDefault="003A4FDF" w:rsidP="003A4FDF">
      <w:pPr>
        <w:spacing w:after="0"/>
        <w:rPr>
          <w:rFonts w:ascii="Times New Roman" w:hAnsi="Times New Roman" w:cs="Times New Roman"/>
          <w:sz w:val="24"/>
          <w:szCs w:val="24"/>
        </w:rPr>
      </w:pPr>
    </w:p>
    <w:p w14:paraId="76EEBB06" w14:textId="3F89BC22" w:rsidR="004E1A57" w:rsidRDefault="004E1A57" w:rsidP="003A4FDF">
      <w:pPr>
        <w:spacing w:after="0"/>
        <w:rPr>
          <w:rFonts w:ascii="Times New Roman" w:hAnsi="Times New Roman" w:cs="Times New Roman"/>
          <w:sz w:val="24"/>
          <w:szCs w:val="24"/>
        </w:rPr>
      </w:pPr>
    </w:p>
    <w:p w14:paraId="22032E02" w14:textId="73D0676D" w:rsidR="004E1A57" w:rsidRDefault="004E1A57" w:rsidP="003A4FDF">
      <w:pPr>
        <w:spacing w:after="0"/>
        <w:rPr>
          <w:rFonts w:ascii="Times New Roman" w:hAnsi="Times New Roman" w:cs="Times New Roman"/>
          <w:sz w:val="24"/>
          <w:szCs w:val="24"/>
        </w:rPr>
      </w:pPr>
      <w:r>
        <w:rPr>
          <w:rFonts w:ascii="Times New Roman" w:hAnsi="Times New Roman" w:cs="Times New Roman"/>
          <w:sz w:val="24"/>
          <w:szCs w:val="24"/>
        </w:rPr>
        <w:t>Introduction</w:t>
      </w:r>
    </w:p>
    <w:p w14:paraId="1D1CBFD4" w14:textId="72F7EBF9" w:rsidR="004E1A57" w:rsidRDefault="004E1A57" w:rsidP="003A4FDF">
      <w:pPr>
        <w:spacing w:after="0"/>
        <w:rPr>
          <w:rFonts w:ascii="Times New Roman" w:hAnsi="Times New Roman" w:cs="Times New Roman"/>
          <w:sz w:val="24"/>
          <w:szCs w:val="24"/>
        </w:rPr>
      </w:pPr>
    </w:p>
    <w:p w14:paraId="2C24A5FF" w14:textId="33DFFF86" w:rsidR="004E1A57" w:rsidRDefault="004E1A57" w:rsidP="003A4FDF">
      <w:pPr>
        <w:spacing w:after="0"/>
        <w:rPr>
          <w:rFonts w:ascii="Times New Roman" w:hAnsi="Times New Roman" w:cs="Times New Roman"/>
          <w:sz w:val="24"/>
          <w:szCs w:val="24"/>
        </w:rPr>
      </w:pPr>
      <w:r>
        <w:rPr>
          <w:rFonts w:ascii="Times New Roman" w:hAnsi="Times New Roman" w:cs="Times New Roman"/>
          <w:sz w:val="24"/>
          <w:szCs w:val="24"/>
        </w:rPr>
        <w:t xml:space="preserve">Reservoirs are one of the oldest methods humans have used to change their environment. </w:t>
      </w:r>
      <w:r w:rsidR="00151782">
        <w:rPr>
          <w:rFonts w:ascii="Times New Roman" w:hAnsi="Times New Roman" w:cs="Times New Roman"/>
          <w:sz w:val="24"/>
          <w:szCs w:val="24"/>
        </w:rPr>
        <w:t xml:space="preserve"> Some of the first reservoirs were constructed </w:t>
      </w:r>
      <w:r w:rsidR="00AD19DB">
        <w:rPr>
          <w:rFonts w:ascii="Times New Roman" w:hAnsi="Times New Roman" w:cs="Times New Roman"/>
          <w:sz w:val="24"/>
          <w:szCs w:val="24"/>
        </w:rPr>
        <w:t>near Jerusalem and in Egypt</w:t>
      </w:r>
      <w:r w:rsidR="00151782">
        <w:rPr>
          <w:rFonts w:ascii="Times New Roman" w:hAnsi="Times New Roman" w:cs="Times New Roman"/>
          <w:sz w:val="24"/>
          <w:szCs w:val="24"/>
        </w:rPr>
        <w:t xml:space="preserve"> for irrigation purposes</w:t>
      </w:r>
      <w:r w:rsidR="00AD19DB">
        <w:rPr>
          <w:rFonts w:ascii="Times New Roman" w:hAnsi="Times New Roman" w:cs="Times New Roman"/>
          <w:sz w:val="24"/>
          <w:szCs w:val="24"/>
        </w:rPr>
        <w:t xml:space="preserve"> and water supply as early as 2000 B.C.E (Martin and Hanson 1963)</w:t>
      </w:r>
      <w:r w:rsidR="00151782">
        <w:rPr>
          <w:rFonts w:ascii="Times New Roman" w:hAnsi="Times New Roman" w:cs="Times New Roman"/>
          <w:sz w:val="24"/>
          <w:szCs w:val="24"/>
        </w:rPr>
        <w:t xml:space="preserve">.  Since that time, the </w:t>
      </w:r>
      <w:r w:rsidR="00CA643D">
        <w:rPr>
          <w:rFonts w:ascii="Times New Roman" w:hAnsi="Times New Roman" w:cs="Times New Roman"/>
          <w:sz w:val="24"/>
          <w:szCs w:val="24"/>
        </w:rPr>
        <w:t>purpose</w:t>
      </w:r>
      <w:r w:rsidR="00151782">
        <w:rPr>
          <w:rFonts w:ascii="Times New Roman" w:hAnsi="Times New Roman" w:cs="Times New Roman"/>
          <w:sz w:val="24"/>
          <w:szCs w:val="24"/>
        </w:rPr>
        <w:t xml:space="preserve"> of reservoirs has expanded to include navigation, flood control, and power generation.  </w:t>
      </w:r>
      <w:r w:rsidR="0019193E">
        <w:rPr>
          <w:rFonts w:ascii="Times New Roman" w:hAnsi="Times New Roman" w:cs="Times New Roman"/>
          <w:sz w:val="24"/>
          <w:szCs w:val="24"/>
        </w:rPr>
        <w:t xml:space="preserve">As a result of their different designs, reservoirs can have different effects on their watersheds.  </w:t>
      </w:r>
      <w:r w:rsidR="00CA643D">
        <w:rPr>
          <w:rFonts w:ascii="Times New Roman" w:hAnsi="Times New Roman" w:cs="Times New Roman"/>
          <w:sz w:val="24"/>
          <w:szCs w:val="24"/>
        </w:rPr>
        <w:t>Irrigation and water supply reservoirs</w:t>
      </w:r>
      <w:r w:rsidR="0019193E">
        <w:rPr>
          <w:rFonts w:ascii="Times New Roman" w:hAnsi="Times New Roman" w:cs="Times New Roman"/>
          <w:sz w:val="24"/>
          <w:szCs w:val="24"/>
        </w:rPr>
        <w:t>, which</w:t>
      </w:r>
      <w:r w:rsidR="00CA643D">
        <w:rPr>
          <w:rFonts w:ascii="Times New Roman" w:hAnsi="Times New Roman" w:cs="Times New Roman"/>
          <w:sz w:val="24"/>
          <w:szCs w:val="24"/>
        </w:rPr>
        <w:t xml:space="preserve"> tend to be very large and quite shallow</w:t>
      </w:r>
      <w:r w:rsidR="0019193E">
        <w:rPr>
          <w:rFonts w:ascii="Times New Roman" w:hAnsi="Times New Roman" w:cs="Times New Roman"/>
          <w:sz w:val="24"/>
          <w:szCs w:val="24"/>
        </w:rPr>
        <w:t xml:space="preserve">, have a long retention </w:t>
      </w:r>
      <w:r w:rsidR="0019193E">
        <w:rPr>
          <w:rFonts w:ascii="Times New Roman" w:hAnsi="Times New Roman" w:cs="Times New Roman"/>
          <w:sz w:val="24"/>
          <w:szCs w:val="24"/>
        </w:rPr>
        <w:lastRenderedPageBreak/>
        <w:t>period</w:t>
      </w:r>
      <w:r w:rsidR="00CA643D">
        <w:rPr>
          <w:rFonts w:ascii="Times New Roman" w:hAnsi="Times New Roman" w:cs="Times New Roman"/>
          <w:sz w:val="24"/>
          <w:szCs w:val="24"/>
        </w:rPr>
        <w:t>. Hydropower reservoirs tend to be built in areas that have a large change in elevation, and as a result can be very deep</w:t>
      </w:r>
      <w:r w:rsidR="0019193E">
        <w:rPr>
          <w:rFonts w:ascii="Times New Roman" w:hAnsi="Times New Roman" w:cs="Times New Roman"/>
          <w:sz w:val="24"/>
          <w:szCs w:val="24"/>
        </w:rPr>
        <w:t xml:space="preserve">, which can change the downstream water temperature and chemistry.  </w:t>
      </w:r>
      <w:r w:rsidR="00CA643D">
        <w:rPr>
          <w:rFonts w:ascii="Times New Roman" w:hAnsi="Times New Roman" w:cs="Times New Roman"/>
          <w:sz w:val="24"/>
          <w:szCs w:val="24"/>
        </w:rPr>
        <w:t>Because the navigation reservoirs were not meant to hold water for long periods, they tend to be much smaller</w:t>
      </w:r>
      <w:r w:rsidR="0019193E">
        <w:rPr>
          <w:rFonts w:ascii="Times New Roman" w:hAnsi="Times New Roman" w:cs="Times New Roman"/>
          <w:sz w:val="24"/>
          <w:szCs w:val="24"/>
        </w:rPr>
        <w:t>, with a shorter retention time,</w:t>
      </w:r>
      <w:r w:rsidR="00CA643D">
        <w:rPr>
          <w:rFonts w:ascii="Times New Roman" w:hAnsi="Times New Roman" w:cs="Times New Roman"/>
          <w:sz w:val="24"/>
          <w:szCs w:val="24"/>
        </w:rPr>
        <w:t xml:space="preserve"> and riverine in nature.  Flood control reservoirs can be quite large, and often </w:t>
      </w:r>
      <w:r w:rsidR="0019193E">
        <w:rPr>
          <w:rFonts w:ascii="Times New Roman" w:hAnsi="Times New Roman" w:cs="Times New Roman"/>
          <w:sz w:val="24"/>
          <w:szCs w:val="24"/>
        </w:rPr>
        <w:t>homogenize</w:t>
      </w:r>
      <w:r w:rsidR="00CA643D">
        <w:rPr>
          <w:rFonts w:ascii="Times New Roman" w:hAnsi="Times New Roman" w:cs="Times New Roman"/>
          <w:sz w:val="24"/>
          <w:szCs w:val="24"/>
        </w:rPr>
        <w:t xml:space="preserve"> the natural water regime by holding back water during natural </w:t>
      </w:r>
      <w:r w:rsidR="0019193E">
        <w:rPr>
          <w:rFonts w:ascii="Times New Roman" w:hAnsi="Times New Roman" w:cs="Times New Roman"/>
          <w:sz w:val="24"/>
          <w:szCs w:val="24"/>
        </w:rPr>
        <w:t>high water events</w:t>
      </w:r>
      <w:r w:rsidR="00CA643D">
        <w:rPr>
          <w:rFonts w:ascii="Times New Roman" w:hAnsi="Times New Roman" w:cs="Times New Roman"/>
          <w:sz w:val="24"/>
          <w:szCs w:val="24"/>
        </w:rPr>
        <w:t xml:space="preserve"> and releasing </w:t>
      </w:r>
      <w:r w:rsidR="0019193E">
        <w:rPr>
          <w:rFonts w:ascii="Times New Roman" w:hAnsi="Times New Roman" w:cs="Times New Roman"/>
          <w:sz w:val="24"/>
          <w:szCs w:val="24"/>
        </w:rPr>
        <w:t xml:space="preserve">water </w:t>
      </w:r>
      <w:r w:rsidR="00CA643D">
        <w:rPr>
          <w:rFonts w:ascii="Times New Roman" w:hAnsi="Times New Roman" w:cs="Times New Roman"/>
          <w:sz w:val="24"/>
          <w:szCs w:val="24"/>
        </w:rPr>
        <w:t>during low water periods</w:t>
      </w:r>
      <w:r w:rsidR="0019193E">
        <w:rPr>
          <w:rFonts w:ascii="Times New Roman" w:hAnsi="Times New Roman" w:cs="Times New Roman"/>
          <w:sz w:val="24"/>
          <w:szCs w:val="24"/>
        </w:rPr>
        <w:t xml:space="preserve">, which can alter fish communities that have adapted to dynamic water levels.  </w:t>
      </w:r>
      <w:r w:rsidR="00151782">
        <w:rPr>
          <w:rFonts w:ascii="Times New Roman" w:hAnsi="Times New Roman" w:cs="Times New Roman"/>
          <w:sz w:val="24"/>
          <w:szCs w:val="24"/>
        </w:rPr>
        <w:t xml:space="preserve">Within the United States, over </w:t>
      </w:r>
      <w:r w:rsidR="00AD19DB">
        <w:rPr>
          <w:rFonts w:ascii="Times New Roman" w:hAnsi="Times New Roman" w:cs="Times New Roman"/>
          <w:sz w:val="24"/>
          <w:szCs w:val="24"/>
        </w:rPr>
        <w:t>75,000</w:t>
      </w:r>
      <w:r w:rsidR="00151782">
        <w:rPr>
          <w:rFonts w:ascii="Times New Roman" w:hAnsi="Times New Roman" w:cs="Times New Roman"/>
          <w:sz w:val="24"/>
          <w:szCs w:val="24"/>
        </w:rPr>
        <w:t xml:space="preserve"> </w:t>
      </w:r>
      <w:r w:rsidR="00AD19DB">
        <w:rPr>
          <w:rFonts w:ascii="Times New Roman" w:hAnsi="Times New Roman" w:cs="Times New Roman"/>
          <w:sz w:val="24"/>
          <w:szCs w:val="24"/>
        </w:rPr>
        <w:t xml:space="preserve">dams </w:t>
      </w:r>
      <w:r w:rsidR="00652A54">
        <w:rPr>
          <w:rFonts w:ascii="Times New Roman" w:hAnsi="Times New Roman" w:cs="Times New Roman"/>
          <w:sz w:val="24"/>
          <w:szCs w:val="24"/>
        </w:rPr>
        <w:t xml:space="preserve">have been constructed since </w:t>
      </w:r>
      <w:r w:rsidR="00AD19DB">
        <w:rPr>
          <w:rFonts w:ascii="Times New Roman" w:hAnsi="Times New Roman" w:cs="Times New Roman"/>
          <w:sz w:val="24"/>
          <w:szCs w:val="24"/>
        </w:rPr>
        <w:t>1</w:t>
      </w:r>
      <w:r w:rsidR="00252BFE">
        <w:rPr>
          <w:rFonts w:ascii="Times New Roman" w:hAnsi="Times New Roman" w:cs="Times New Roman"/>
          <w:sz w:val="24"/>
          <w:szCs w:val="24"/>
        </w:rPr>
        <w:t>677</w:t>
      </w:r>
      <w:r w:rsidR="00AD19DB">
        <w:rPr>
          <w:rFonts w:ascii="Times New Roman" w:hAnsi="Times New Roman" w:cs="Times New Roman"/>
          <w:sz w:val="24"/>
          <w:szCs w:val="24"/>
        </w:rPr>
        <w:t xml:space="preserve"> which provide a total storage capacity of </w:t>
      </w:r>
      <w:r w:rsidR="00252BFE">
        <w:rPr>
          <w:rFonts w:ascii="Times New Roman" w:hAnsi="Times New Roman" w:cs="Times New Roman"/>
          <w:sz w:val="24"/>
          <w:szCs w:val="24"/>
        </w:rPr>
        <w:t>1300 km</w:t>
      </w:r>
      <w:r w:rsidR="00252BFE">
        <w:rPr>
          <w:rFonts w:ascii="Times New Roman" w:hAnsi="Times New Roman" w:cs="Times New Roman"/>
          <w:sz w:val="24"/>
          <w:szCs w:val="24"/>
          <w:vertAlign w:val="superscript"/>
        </w:rPr>
        <w:t xml:space="preserve">2 </w:t>
      </w:r>
      <w:r w:rsidR="00252BFE">
        <w:rPr>
          <w:rFonts w:ascii="Times New Roman" w:hAnsi="Times New Roman" w:cs="Times New Roman"/>
          <w:sz w:val="24"/>
          <w:szCs w:val="24"/>
        </w:rPr>
        <w:t>(Graff 1999, 2003)</w:t>
      </w:r>
      <w:r w:rsidR="00652A54">
        <w:rPr>
          <w:rFonts w:ascii="Times New Roman" w:hAnsi="Times New Roman" w:cs="Times New Roman"/>
          <w:sz w:val="24"/>
          <w:szCs w:val="24"/>
        </w:rPr>
        <w:t>.  Reservoirs in the arid western half of the US were bu</w:t>
      </w:r>
      <w:r w:rsidR="0061674E">
        <w:rPr>
          <w:rFonts w:ascii="Times New Roman" w:hAnsi="Times New Roman" w:cs="Times New Roman"/>
          <w:sz w:val="24"/>
          <w:szCs w:val="24"/>
        </w:rPr>
        <w:t>i</w:t>
      </w:r>
      <w:r w:rsidR="00652A54">
        <w:rPr>
          <w:rFonts w:ascii="Times New Roman" w:hAnsi="Times New Roman" w:cs="Times New Roman"/>
          <w:sz w:val="24"/>
          <w:szCs w:val="24"/>
        </w:rPr>
        <w:t>l</w:t>
      </w:r>
      <w:r w:rsidR="0061674E">
        <w:rPr>
          <w:rFonts w:ascii="Times New Roman" w:hAnsi="Times New Roman" w:cs="Times New Roman"/>
          <w:sz w:val="24"/>
          <w:szCs w:val="24"/>
        </w:rPr>
        <w:t>t</w:t>
      </w:r>
      <w:r w:rsidR="00652A54">
        <w:rPr>
          <w:rFonts w:ascii="Times New Roman" w:hAnsi="Times New Roman" w:cs="Times New Roman"/>
          <w:sz w:val="24"/>
          <w:szCs w:val="24"/>
        </w:rPr>
        <w:t xml:space="preserve"> largely for irrigation and power generation, while reservoirs in the eastern half were built largely for flood control and power generation, especially in the TN river basin.  Many of the major waterways </w:t>
      </w:r>
      <w:r w:rsidR="00CA643D">
        <w:rPr>
          <w:rFonts w:ascii="Times New Roman" w:hAnsi="Times New Roman" w:cs="Times New Roman"/>
          <w:sz w:val="24"/>
          <w:szCs w:val="24"/>
        </w:rPr>
        <w:t xml:space="preserve">around the country </w:t>
      </w:r>
      <w:r w:rsidR="00652A54">
        <w:rPr>
          <w:rFonts w:ascii="Times New Roman" w:hAnsi="Times New Roman" w:cs="Times New Roman"/>
          <w:sz w:val="24"/>
          <w:szCs w:val="24"/>
        </w:rPr>
        <w:t>also have impoundments built specifically to facilitate navigation.</w:t>
      </w:r>
      <w:r w:rsidR="00CA643D">
        <w:rPr>
          <w:rFonts w:ascii="Times New Roman" w:hAnsi="Times New Roman" w:cs="Times New Roman"/>
          <w:sz w:val="24"/>
          <w:szCs w:val="24"/>
        </w:rPr>
        <w:t xml:space="preserve">  </w:t>
      </w:r>
    </w:p>
    <w:p w14:paraId="103B5A07" w14:textId="77777777" w:rsidR="00FF76DA" w:rsidRDefault="00FF76DA" w:rsidP="00FF76DA">
      <w:pPr>
        <w:spacing w:after="0"/>
        <w:rPr>
          <w:rFonts w:ascii="Times New Roman" w:hAnsi="Times New Roman" w:cs="Times New Roman"/>
          <w:sz w:val="24"/>
          <w:szCs w:val="24"/>
        </w:rPr>
      </w:pPr>
    </w:p>
    <w:p w14:paraId="349FC079" w14:textId="573F821D" w:rsidR="00FF76DA" w:rsidRPr="00387297" w:rsidRDefault="00FF76DA" w:rsidP="00FF76DA">
      <w:pPr>
        <w:spacing w:after="0"/>
        <w:rPr>
          <w:rFonts w:ascii="Times New Roman" w:hAnsi="Times New Roman" w:cs="Times New Roman"/>
          <w:sz w:val="24"/>
          <w:szCs w:val="24"/>
        </w:rPr>
      </w:pPr>
      <w:r w:rsidRPr="00387297">
        <w:rPr>
          <w:rFonts w:ascii="Times New Roman" w:hAnsi="Times New Roman" w:cs="Times New Roman"/>
          <w:sz w:val="24"/>
          <w:szCs w:val="24"/>
        </w:rPr>
        <w:t>Historically, reservoirs have been viewed as isolated systems, but it is important to consider reservoirs as members of a larger network.</w:t>
      </w:r>
      <w:r>
        <w:rPr>
          <w:rFonts w:ascii="Times New Roman" w:hAnsi="Times New Roman" w:cs="Times New Roman"/>
          <w:sz w:val="24"/>
          <w:szCs w:val="24"/>
        </w:rPr>
        <w:t xml:space="preserve"> For rivers, a similar shift in thinking occurred with the introduction of the River Continuum Concept (RCC) which prompted scientists to expand their scope beyond observations in disjointed river segments and shifted their focus to a much larger scale from headwater to mouth (</w:t>
      </w:r>
      <w:proofErr w:type="spellStart"/>
      <w:r>
        <w:rPr>
          <w:rFonts w:ascii="Times New Roman" w:hAnsi="Times New Roman" w:cs="Times New Roman"/>
          <w:sz w:val="24"/>
          <w:szCs w:val="24"/>
        </w:rPr>
        <w:t>Vannote</w:t>
      </w:r>
      <w:proofErr w:type="spellEnd"/>
      <w:r>
        <w:rPr>
          <w:rFonts w:ascii="Times New Roman" w:hAnsi="Times New Roman" w:cs="Times New Roman"/>
          <w:sz w:val="24"/>
          <w:szCs w:val="24"/>
        </w:rPr>
        <w:t xml:space="preserve"> et al. 1980). Applying the RCC to reservoirs, however, is not a novel idea. Barbosa et al. coined the term Cascading Reservoir Continuum Concept (CRCC) after observing a serial pattern in eutrophication a series of seven reservoirs (1999). In successive years, b</w:t>
      </w:r>
      <w:r w:rsidRPr="008A7678">
        <w:rPr>
          <w:rFonts w:ascii="Times New Roman" w:hAnsi="Times New Roman" w:cs="Times New Roman"/>
          <w:sz w:val="24"/>
          <w:szCs w:val="24"/>
        </w:rPr>
        <w:t>asin scale studies of</w:t>
      </w:r>
      <w:r>
        <w:rPr>
          <w:rFonts w:ascii="Times New Roman" w:hAnsi="Times New Roman" w:cs="Times New Roman"/>
          <w:sz w:val="24"/>
          <w:szCs w:val="24"/>
        </w:rPr>
        <w:t xml:space="preserve"> the </w:t>
      </w:r>
      <w:r w:rsidR="00B10A70">
        <w:rPr>
          <w:rFonts w:ascii="Times New Roman" w:hAnsi="Times New Roman" w:cs="Times New Roman"/>
          <w:sz w:val="24"/>
          <w:szCs w:val="24"/>
        </w:rPr>
        <w:t>effects</w:t>
      </w:r>
      <w:r>
        <w:rPr>
          <w:rFonts w:ascii="Times New Roman" w:hAnsi="Times New Roman" w:cs="Times New Roman"/>
          <w:sz w:val="24"/>
          <w:szCs w:val="24"/>
        </w:rPr>
        <w:t xml:space="preserve"> of </w:t>
      </w:r>
      <w:r w:rsidRPr="008A7678">
        <w:rPr>
          <w:rFonts w:ascii="Times New Roman" w:hAnsi="Times New Roman" w:cs="Times New Roman"/>
          <w:sz w:val="24"/>
          <w:szCs w:val="24"/>
        </w:rPr>
        <w:t xml:space="preserve">reservoir </w:t>
      </w:r>
      <w:r>
        <w:rPr>
          <w:rFonts w:ascii="Times New Roman" w:hAnsi="Times New Roman" w:cs="Times New Roman"/>
          <w:sz w:val="24"/>
          <w:szCs w:val="24"/>
        </w:rPr>
        <w:t>cascades</w:t>
      </w:r>
      <w:r w:rsidRPr="008A7678">
        <w:rPr>
          <w:rFonts w:ascii="Times New Roman" w:hAnsi="Times New Roman" w:cs="Times New Roman"/>
          <w:sz w:val="24"/>
          <w:szCs w:val="24"/>
        </w:rPr>
        <w:t xml:space="preserve"> </w:t>
      </w:r>
      <w:r w:rsidR="00B10A70">
        <w:rPr>
          <w:rFonts w:ascii="Times New Roman" w:hAnsi="Times New Roman" w:cs="Times New Roman"/>
          <w:sz w:val="24"/>
          <w:szCs w:val="24"/>
        </w:rPr>
        <w:t xml:space="preserve">on </w:t>
      </w:r>
      <w:r>
        <w:rPr>
          <w:rFonts w:ascii="Times New Roman" w:hAnsi="Times New Roman" w:cs="Times New Roman"/>
          <w:sz w:val="24"/>
          <w:szCs w:val="24"/>
        </w:rPr>
        <w:t xml:space="preserve">water quality, invertebrates and fish have taken place </w:t>
      </w:r>
      <w:r w:rsidRPr="008A7678">
        <w:rPr>
          <w:rFonts w:ascii="Times New Roman" w:hAnsi="Times New Roman" w:cs="Times New Roman"/>
          <w:sz w:val="24"/>
          <w:szCs w:val="24"/>
        </w:rPr>
        <w:t>(Sampaio et al. 200</w:t>
      </w:r>
      <w:r>
        <w:rPr>
          <w:rFonts w:ascii="Times New Roman" w:hAnsi="Times New Roman" w:cs="Times New Roman"/>
          <w:sz w:val="24"/>
          <w:szCs w:val="24"/>
        </w:rPr>
        <w:t>2</w:t>
      </w:r>
      <w:r w:rsidRPr="008A7678">
        <w:rPr>
          <w:rFonts w:ascii="Times New Roman" w:hAnsi="Times New Roman" w:cs="Times New Roman"/>
          <w:sz w:val="24"/>
          <w:szCs w:val="24"/>
        </w:rPr>
        <w:t>; Abe et al. 2003</w:t>
      </w:r>
      <w:r>
        <w:rPr>
          <w:rFonts w:ascii="Times New Roman" w:hAnsi="Times New Roman" w:cs="Times New Roman"/>
          <w:sz w:val="24"/>
          <w:szCs w:val="24"/>
        </w:rPr>
        <w:t xml:space="preserve">; </w:t>
      </w:r>
      <w:proofErr w:type="spellStart"/>
      <w:r w:rsidRPr="008A7678">
        <w:rPr>
          <w:rFonts w:ascii="Times New Roman" w:hAnsi="Times New Roman" w:cs="Times New Roman"/>
          <w:sz w:val="24"/>
          <w:szCs w:val="24"/>
        </w:rPr>
        <w:t>Callisto</w:t>
      </w:r>
      <w:proofErr w:type="spellEnd"/>
      <w:r w:rsidRPr="008A7678">
        <w:rPr>
          <w:rFonts w:ascii="Times New Roman" w:hAnsi="Times New Roman" w:cs="Times New Roman"/>
          <w:sz w:val="24"/>
          <w:szCs w:val="24"/>
        </w:rPr>
        <w:t xml:space="preserve"> et al. 2005</w:t>
      </w:r>
      <w:r>
        <w:rPr>
          <w:rFonts w:ascii="Times New Roman" w:hAnsi="Times New Roman" w:cs="Times New Roman"/>
          <w:sz w:val="24"/>
          <w:szCs w:val="24"/>
        </w:rPr>
        <w:t xml:space="preserve">; </w:t>
      </w:r>
      <w:r w:rsidRPr="008A7678">
        <w:rPr>
          <w:rFonts w:ascii="Times New Roman" w:hAnsi="Times New Roman" w:cs="Times New Roman"/>
          <w:sz w:val="24"/>
          <w:szCs w:val="24"/>
        </w:rPr>
        <w:t>Chick et al. 2006)</w:t>
      </w:r>
      <w:r>
        <w:rPr>
          <w:rFonts w:ascii="Times New Roman" w:hAnsi="Times New Roman" w:cs="Times New Roman"/>
          <w:sz w:val="24"/>
          <w:szCs w:val="24"/>
        </w:rPr>
        <w:t xml:space="preserve">.  </w:t>
      </w:r>
      <w:r w:rsidRPr="006F3310">
        <w:rPr>
          <w:rFonts w:ascii="Times New Roman" w:hAnsi="Times New Roman" w:cs="Times New Roman"/>
          <w:b/>
          <w:bCs/>
          <w:sz w:val="24"/>
          <w:szCs w:val="24"/>
        </w:rPr>
        <w:t>TVA PAPER.</w:t>
      </w:r>
      <w:r>
        <w:rPr>
          <w:rFonts w:ascii="Times New Roman" w:hAnsi="Times New Roman" w:cs="Times New Roman"/>
          <w:b/>
          <w:bCs/>
          <w:sz w:val="24"/>
          <w:szCs w:val="24"/>
        </w:rPr>
        <w:t xml:space="preserve"> </w:t>
      </w:r>
      <w:r w:rsidRPr="006F3310">
        <w:rPr>
          <w:rFonts w:ascii="Times New Roman" w:hAnsi="Times New Roman" w:cs="Times New Roman"/>
          <w:sz w:val="24"/>
          <w:szCs w:val="24"/>
        </w:rPr>
        <w:t>Although these case studies support the</w:t>
      </w:r>
      <w:r>
        <w:rPr>
          <w:rFonts w:ascii="Times New Roman" w:hAnsi="Times New Roman" w:cs="Times New Roman"/>
          <w:sz w:val="24"/>
          <w:szCs w:val="24"/>
        </w:rPr>
        <w:t xml:space="preserve"> application of a continuum concept for reservoirs within single basins, we propose an even larger scale approach focusing on patterns not only within but also among basins. </w:t>
      </w:r>
    </w:p>
    <w:p w14:paraId="335A8BFA" w14:textId="4FC89DF5" w:rsidR="00FF76DA" w:rsidRDefault="00FF76DA" w:rsidP="003A4FDF">
      <w:pPr>
        <w:spacing w:after="0"/>
        <w:rPr>
          <w:rFonts w:ascii="Times New Roman" w:hAnsi="Times New Roman" w:cs="Times New Roman"/>
          <w:sz w:val="24"/>
          <w:szCs w:val="24"/>
        </w:rPr>
      </w:pPr>
    </w:p>
    <w:p w14:paraId="3914FAFF" w14:textId="77777777" w:rsidR="00BD4D72" w:rsidRPr="008A7BBC" w:rsidRDefault="00BD4D72" w:rsidP="00BD4D72">
      <w:pPr>
        <w:spacing w:after="0"/>
        <w:rPr>
          <w:rFonts w:ascii="Times New Roman" w:hAnsi="Times New Roman" w:cs="Times New Roman"/>
          <w:sz w:val="24"/>
          <w:szCs w:val="24"/>
        </w:rPr>
      </w:pPr>
      <w:r w:rsidRPr="008A7BBC">
        <w:rPr>
          <w:rFonts w:ascii="Times New Roman" w:hAnsi="Times New Roman" w:cs="Times New Roman"/>
          <w:sz w:val="24"/>
          <w:szCs w:val="24"/>
        </w:rPr>
        <w:t xml:space="preserve">With large scale climate changes, managing reservoirs at an individual reservoir scale may prove inefficient. Considering reservoirs within a larger network, i.e., basin, could improve understanding, predictability, and management efficiency. </w:t>
      </w:r>
      <w:r>
        <w:rPr>
          <w:rFonts w:ascii="Times New Roman" w:hAnsi="Times New Roman" w:cs="Times New Roman"/>
          <w:sz w:val="24"/>
          <w:szCs w:val="24"/>
        </w:rPr>
        <w:t xml:space="preserve">Reservoirs unlike natural glacial lakes are usually included within a river system or in a gradient within a river system. This makes them especially important for predictability purposes and understanding how an issue in one reservoir may affect the rest in that given system of reservoirs. </w:t>
      </w:r>
      <w:r w:rsidRPr="008A7BBC">
        <w:rPr>
          <w:rFonts w:ascii="Times New Roman" w:hAnsi="Times New Roman" w:cs="Times New Roman"/>
          <w:sz w:val="24"/>
          <w:szCs w:val="24"/>
        </w:rPr>
        <w:t xml:space="preserve">Coordination at the basin scale offers opportunities for developing comprehensive plans, synchronizing data collection, collaborating in geographically distributed management experiments, getting funding for basin-wide or local projects, and representing the interests of the basin to legislative bodies at the national level (Birds Eye View Paper </w:t>
      </w:r>
      <w:r>
        <w:rPr>
          <w:rFonts w:ascii="Times New Roman" w:hAnsi="Times New Roman" w:cs="Times New Roman"/>
          <w:sz w:val="24"/>
          <w:szCs w:val="24"/>
        </w:rPr>
        <w:t>- Miranda el al.?</w:t>
      </w:r>
      <w:r w:rsidRPr="008A7BBC">
        <w:rPr>
          <w:rFonts w:ascii="Times New Roman" w:hAnsi="Times New Roman" w:cs="Times New Roman"/>
          <w:sz w:val="24"/>
          <w:szCs w:val="24"/>
        </w:rPr>
        <w:t xml:space="preserve">). </w:t>
      </w:r>
      <w:r>
        <w:rPr>
          <w:rFonts w:ascii="Times New Roman" w:hAnsi="Times New Roman" w:cs="Times New Roman"/>
          <w:sz w:val="24"/>
          <w:szCs w:val="24"/>
        </w:rPr>
        <w:t xml:space="preserve">Collaboration and management along a river’s cascade of reservoirs among managers to help better understand and share information will help keep the system as one whole structure. </w:t>
      </w:r>
      <w:r w:rsidRPr="008A7BBC">
        <w:rPr>
          <w:rFonts w:ascii="Times New Roman" w:hAnsi="Times New Roman" w:cs="Times New Roman"/>
          <w:sz w:val="24"/>
          <w:szCs w:val="24"/>
        </w:rPr>
        <w:t>Basin scale thinking has improved overall understanding of physical, chemical, and biological characteristics of reservoirs in relation to their position within a basin</w:t>
      </w:r>
      <w:r>
        <w:rPr>
          <w:rFonts w:ascii="Times New Roman" w:hAnsi="Times New Roman" w:cs="Times New Roman"/>
          <w:sz w:val="24"/>
          <w:szCs w:val="24"/>
        </w:rPr>
        <w:t>, and b</w:t>
      </w:r>
      <w:r w:rsidRPr="008A7BBC">
        <w:rPr>
          <w:rFonts w:ascii="Times New Roman" w:hAnsi="Times New Roman" w:cs="Times New Roman"/>
          <w:sz w:val="24"/>
          <w:szCs w:val="24"/>
        </w:rPr>
        <w:t>y comparing reservoirs of similar cascade locations across different basins</w:t>
      </w:r>
      <w:r>
        <w:rPr>
          <w:rFonts w:ascii="Times New Roman" w:hAnsi="Times New Roman" w:cs="Times New Roman"/>
          <w:sz w:val="24"/>
          <w:szCs w:val="24"/>
        </w:rPr>
        <w:t xml:space="preserve"> cascade </w:t>
      </w:r>
      <w:r w:rsidRPr="008A7BBC">
        <w:rPr>
          <w:rFonts w:ascii="Times New Roman" w:hAnsi="Times New Roman" w:cs="Times New Roman"/>
          <w:sz w:val="24"/>
          <w:szCs w:val="24"/>
        </w:rPr>
        <w:t xml:space="preserve">patterns across basins can be identified and established. Established cascade patterns across basins could increase reservoir managers’ ability to predict how their reservoirs may change over time. Higher predictability of future reservoir conditions would </w:t>
      </w:r>
      <w:r w:rsidRPr="008A7BBC">
        <w:rPr>
          <w:rFonts w:ascii="Times New Roman" w:hAnsi="Times New Roman" w:cs="Times New Roman"/>
          <w:sz w:val="24"/>
          <w:szCs w:val="24"/>
        </w:rPr>
        <w:lastRenderedPageBreak/>
        <w:t xml:space="preserve">enable managers to frame future objectives for their reservoirs in a timelier and more effective manner, and coordination of basin scale management approaches could be applied across basins, thus increasing the efficiency of basin scale reservoir management. </w:t>
      </w:r>
      <w:r>
        <w:rPr>
          <w:rFonts w:ascii="Times New Roman" w:hAnsi="Times New Roman" w:cs="Times New Roman"/>
          <w:sz w:val="24"/>
          <w:szCs w:val="24"/>
        </w:rPr>
        <w:t xml:space="preserve">Collaboration among reservoirs will inherently be difficult due to waterways not being confined to one state or one agency’s jurisdiction, but this is critical to the future of these types of systems. </w:t>
      </w:r>
    </w:p>
    <w:p w14:paraId="5E608D2E" w14:textId="4B15B6A8" w:rsidR="00BD4D72" w:rsidRDefault="00BD4D72" w:rsidP="003A4FDF">
      <w:pPr>
        <w:spacing w:after="0"/>
        <w:rPr>
          <w:rFonts w:ascii="Times New Roman" w:hAnsi="Times New Roman" w:cs="Times New Roman"/>
          <w:sz w:val="24"/>
          <w:szCs w:val="24"/>
        </w:rPr>
      </w:pPr>
    </w:p>
    <w:p w14:paraId="61499C52" w14:textId="5135F9B5" w:rsidR="00BD4D72" w:rsidRPr="003A4FDF" w:rsidRDefault="00BD4D72" w:rsidP="00BD4D72">
      <w:pPr>
        <w:spacing w:after="0"/>
        <w:rPr>
          <w:rFonts w:ascii="Times New Roman" w:hAnsi="Times New Roman" w:cs="Times New Roman"/>
          <w:sz w:val="24"/>
          <w:szCs w:val="24"/>
        </w:rPr>
      </w:pPr>
      <w:r>
        <w:rPr>
          <w:rFonts w:ascii="Times New Roman" w:hAnsi="Times New Roman" w:cs="Times New Roman"/>
          <w:sz w:val="24"/>
          <w:szCs w:val="24"/>
        </w:rPr>
        <w:t>C</w:t>
      </w:r>
      <w:r w:rsidRPr="00814549">
        <w:rPr>
          <w:rFonts w:ascii="Times New Roman" w:hAnsi="Times New Roman" w:cs="Times New Roman"/>
          <w:sz w:val="24"/>
          <w:szCs w:val="24"/>
        </w:rPr>
        <w:t>omparative stud</w:t>
      </w:r>
      <w:r>
        <w:rPr>
          <w:rFonts w:ascii="Times New Roman" w:hAnsi="Times New Roman" w:cs="Times New Roman"/>
          <w:sz w:val="24"/>
          <w:szCs w:val="24"/>
        </w:rPr>
        <w:t>ies</w:t>
      </w:r>
      <w:r w:rsidRPr="00814549">
        <w:rPr>
          <w:rFonts w:ascii="Times New Roman" w:hAnsi="Times New Roman" w:cs="Times New Roman"/>
          <w:sz w:val="24"/>
          <w:szCs w:val="24"/>
        </w:rPr>
        <w:t xml:space="preserve"> </w:t>
      </w:r>
      <w:r>
        <w:rPr>
          <w:rFonts w:ascii="Times New Roman" w:hAnsi="Times New Roman" w:cs="Times New Roman"/>
          <w:sz w:val="24"/>
          <w:szCs w:val="24"/>
        </w:rPr>
        <w:t>are</w:t>
      </w:r>
      <w:r w:rsidRPr="00814549">
        <w:rPr>
          <w:rFonts w:ascii="Times New Roman" w:hAnsi="Times New Roman" w:cs="Times New Roman"/>
          <w:sz w:val="24"/>
          <w:szCs w:val="24"/>
        </w:rPr>
        <w:t xml:space="preserve"> often </w:t>
      </w:r>
      <w:r>
        <w:rPr>
          <w:rFonts w:ascii="Times New Roman" w:hAnsi="Times New Roman" w:cs="Times New Roman"/>
          <w:sz w:val="24"/>
          <w:szCs w:val="24"/>
        </w:rPr>
        <w:t xml:space="preserve">been </w:t>
      </w:r>
      <w:r w:rsidRPr="00814549">
        <w:rPr>
          <w:rFonts w:ascii="Times New Roman" w:hAnsi="Times New Roman" w:cs="Times New Roman"/>
          <w:sz w:val="24"/>
          <w:szCs w:val="24"/>
        </w:rPr>
        <w:t xml:space="preserve">used in the early stages of </w:t>
      </w:r>
      <w:r>
        <w:rPr>
          <w:rFonts w:ascii="Times New Roman" w:hAnsi="Times New Roman" w:cs="Times New Roman"/>
          <w:sz w:val="24"/>
          <w:szCs w:val="24"/>
        </w:rPr>
        <w:t>investigations to</w:t>
      </w:r>
      <w:r w:rsidRPr="00814549">
        <w:rPr>
          <w:rFonts w:ascii="Times New Roman" w:hAnsi="Times New Roman" w:cs="Times New Roman"/>
          <w:sz w:val="24"/>
          <w:szCs w:val="24"/>
        </w:rPr>
        <w:t xml:space="preserve"> help ascend from the initial level of exploratory </w:t>
      </w:r>
      <w:r>
        <w:rPr>
          <w:rFonts w:ascii="Times New Roman" w:hAnsi="Times New Roman" w:cs="Times New Roman"/>
          <w:sz w:val="24"/>
          <w:szCs w:val="24"/>
        </w:rPr>
        <w:t>research</w:t>
      </w:r>
      <w:r w:rsidRPr="00814549">
        <w:rPr>
          <w:rFonts w:ascii="Times New Roman" w:hAnsi="Times New Roman" w:cs="Times New Roman"/>
          <w:sz w:val="24"/>
          <w:szCs w:val="24"/>
        </w:rPr>
        <w:t xml:space="preserve"> to a more advanced level of </w:t>
      </w:r>
      <w:r>
        <w:rPr>
          <w:rFonts w:ascii="Times New Roman" w:hAnsi="Times New Roman" w:cs="Times New Roman"/>
          <w:sz w:val="24"/>
          <w:szCs w:val="24"/>
        </w:rPr>
        <w:t>comprehensive</w:t>
      </w:r>
      <w:r w:rsidRPr="00814549">
        <w:rPr>
          <w:rFonts w:ascii="Times New Roman" w:hAnsi="Times New Roman" w:cs="Times New Roman"/>
          <w:sz w:val="24"/>
          <w:szCs w:val="24"/>
        </w:rPr>
        <w:t xml:space="preserve"> theoretical models.</w:t>
      </w:r>
      <w:r>
        <w:rPr>
          <w:rFonts w:ascii="Times New Roman" w:hAnsi="Times New Roman" w:cs="Times New Roman"/>
          <w:sz w:val="24"/>
          <w:szCs w:val="24"/>
        </w:rPr>
        <w:t xml:space="preserve"> We conduct a comparative study of river basins to improve our understanding of longitudinal patterns in reservoir attributes. </w:t>
      </w:r>
      <w:proofErr w:type="gramStart"/>
      <w:r>
        <w:rPr>
          <w:rFonts w:ascii="Times New Roman" w:hAnsi="Times New Roman" w:cs="Times New Roman"/>
          <w:sz w:val="24"/>
          <w:szCs w:val="24"/>
        </w:rPr>
        <w:t>Specifically</w:t>
      </w:r>
      <w:proofErr w:type="gramEnd"/>
      <w:r>
        <w:rPr>
          <w:rFonts w:ascii="Times New Roman" w:hAnsi="Times New Roman" w:cs="Times New Roman"/>
          <w:sz w:val="24"/>
          <w:szCs w:val="24"/>
        </w:rPr>
        <w:t xml:space="preserve"> our o</w:t>
      </w:r>
      <w:r w:rsidRPr="003A4FDF">
        <w:rPr>
          <w:rFonts w:ascii="Times New Roman" w:hAnsi="Times New Roman" w:cs="Times New Roman"/>
          <w:sz w:val="24"/>
          <w:szCs w:val="24"/>
        </w:rPr>
        <w:t>bjectives</w:t>
      </w:r>
      <w:r>
        <w:rPr>
          <w:rFonts w:ascii="Times New Roman" w:hAnsi="Times New Roman" w:cs="Times New Roman"/>
          <w:sz w:val="24"/>
          <w:szCs w:val="24"/>
        </w:rPr>
        <w:t xml:space="preserve"> included </w:t>
      </w:r>
      <w:r w:rsidRPr="003A4FDF">
        <w:rPr>
          <w:rFonts w:ascii="Times New Roman" w:hAnsi="Times New Roman" w:cs="Times New Roman"/>
          <w:sz w:val="24"/>
          <w:szCs w:val="24"/>
        </w:rPr>
        <w:t>(1)</w:t>
      </w:r>
      <w:r>
        <w:rPr>
          <w:rFonts w:ascii="Times New Roman" w:hAnsi="Times New Roman" w:cs="Times New Roman"/>
          <w:sz w:val="24"/>
          <w:szCs w:val="24"/>
        </w:rPr>
        <w:t xml:space="preserve"> i</w:t>
      </w:r>
      <w:r w:rsidRPr="003A4FDF">
        <w:rPr>
          <w:rFonts w:ascii="Times New Roman" w:hAnsi="Times New Roman" w:cs="Times New Roman"/>
          <w:sz w:val="24"/>
          <w:szCs w:val="24"/>
        </w:rPr>
        <w:t>dentify spatial patterns in reservoir physical, chemical, fish assemblage, and fisheries characteristics within river basins</w:t>
      </w:r>
      <w:r>
        <w:rPr>
          <w:rFonts w:ascii="Times New Roman" w:hAnsi="Times New Roman" w:cs="Times New Roman"/>
          <w:sz w:val="24"/>
          <w:szCs w:val="24"/>
        </w:rPr>
        <w:t xml:space="preserve">; </w:t>
      </w:r>
      <w:r w:rsidRPr="003A4FDF">
        <w:rPr>
          <w:rFonts w:ascii="Times New Roman" w:hAnsi="Times New Roman" w:cs="Times New Roman"/>
          <w:sz w:val="24"/>
          <w:szCs w:val="24"/>
        </w:rPr>
        <w:t>(2)</w:t>
      </w:r>
      <w:r>
        <w:rPr>
          <w:rFonts w:ascii="Times New Roman" w:hAnsi="Times New Roman" w:cs="Times New Roman"/>
          <w:sz w:val="24"/>
          <w:szCs w:val="24"/>
        </w:rPr>
        <w:t xml:space="preserve"> d</w:t>
      </w:r>
      <w:r w:rsidRPr="003A4FDF">
        <w:rPr>
          <w:rFonts w:ascii="Times New Roman" w:hAnsi="Times New Roman" w:cs="Times New Roman"/>
          <w:sz w:val="24"/>
          <w:szCs w:val="24"/>
        </w:rPr>
        <w:t>etermine</w:t>
      </w:r>
      <w:r>
        <w:rPr>
          <w:rFonts w:ascii="Times New Roman" w:hAnsi="Times New Roman" w:cs="Times New Roman"/>
          <w:sz w:val="24"/>
          <w:szCs w:val="24"/>
        </w:rPr>
        <w:t xml:space="preserve"> how basin attributes vary</w:t>
      </w:r>
      <w:r w:rsidRPr="003A4FDF">
        <w:rPr>
          <w:rFonts w:ascii="Times New Roman" w:hAnsi="Times New Roman" w:cs="Times New Roman"/>
          <w:sz w:val="24"/>
          <w:szCs w:val="24"/>
        </w:rPr>
        <w:t xml:space="preserve"> among basins</w:t>
      </w:r>
      <w:r>
        <w:rPr>
          <w:rFonts w:ascii="Times New Roman" w:hAnsi="Times New Roman" w:cs="Times New Roman"/>
          <w:sz w:val="24"/>
          <w:szCs w:val="24"/>
        </w:rPr>
        <w:t xml:space="preserve">; and </w:t>
      </w:r>
      <w:r w:rsidRPr="003A4FDF">
        <w:rPr>
          <w:rFonts w:ascii="Times New Roman" w:hAnsi="Times New Roman" w:cs="Times New Roman"/>
          <w:sz w:val="24"/>
          <w:szCs w:val="24"/>
        </w:rPr>
        <w:t>(3)</w:t>
      </w:r>
      <w:r w:rsidRPr="003A4FDF">
        <w:rPr>
          <w:rFonts w:ascii="Times New Roman" w:hAnsi="Times New Roman" w:cs="Times New Roman"/>
          <w:sz w:val="24"/>
          <w:szCs w:val="24"/>
        </w:rPr>
        <w:tab/>
        <w:t>Identify large-scale management implications suggested with the observed spatial patterns</w:t>
      </w:r>
      <w:r>
        <w:rPr>
          <w:rFonts w:ascii="Times New Roman" w:hAnsi="Times New Roman" w:cs="Times New Roman"/>
          <w:sz w:val="24"/>
          <w:szCs w:val="24"/>
        </w:rPr>
        <w:t>.</w:t>
      </w:r>
    </w:p>
    <w:p w14:paraId="5FFEE8CD" w14:textId="77777777" w:rsidR="00BD4D72" w:rsidRPr="003A4FDF" w:rsidRDefault="00BD4D72" w:rsidP="00BD4D72">
      <w:pPr>
        <w:spacing w:after="0"/>
        <w:rPr>
          <w:rFonts w:ascii="Times New Roman" w:hAnsi="Times New Roman" w:cs="Times New Roman"/>
          <w:sz w:val="24"/>
          <w:szCs w:val="24"/>
        </w:rPr>
      </w:pPr>
    </w:p>
    <w:p w14:paraId="1B0D1E21" w14:textId="77777777" w:rsidR="00BD4D72" w:rsidRPr="003A4FDF" w:rsidRDefault="00BD4D72" w:rsidP="003A4FDF">
      <w:pPr>
        <w:spacing w:after="0"/>
        <w:rPr>
          <w:rFonts w:ascii="Times New Roman" w:hAnsi="Times New Roman" w:cs="Times New Roman"/>
          <w:sz w:val="24"/>
          <w:szCs w:val="24"/>
        </w:rPr>
      </w:pPr>
      <w:bookmarkStart w:id="0" w:name="_GoBack"/>
      <w:bookmarkEnd w:id="0"/>
    </w:p>
    <w:sectPr w:rsidR="00BD4D72" w:rsidRPr="003A4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83DCE"/>
    <w:multiLevelType w:val="hybridMultilevel"/>
    <w:tmpl w:val="C868D26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357C7"/>
    <w:multiLevelType w:val="hybridMultilevel"/>
    <w:tmpl w:val="8CAE88C0"/>
    <w:lvl w:ilvl="0" w:tplc="5FD27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D8D"/>
    <w:rsid w:val="00022F88"/>
    <w:rsid w:val="000305F5"/>
    <w:rsid w:val="000A29F5"/>
    <w:rsid w:val="000D7118"/>
    <w:rsid w:val="00130784"/>
    <w:rsid w:val="00151782"/>
    <w:rsid w:val="00166672"/>
    <w:rsid w:val="0019193E"/>
    <w:rsid w:val="00196144"/>
    <w:rsid w:val="001C2332"/>
    <w:rsid w:val="001E50E3"/>
    <w:rsid w:val="00252BFE"/>
    <w:rsid w:val="0025335D"/>
    <w:rsid w:val="002664F9"/>
    <w:rsid w:val="002E2603"/>
    <w:rsid w:val="00346142"/>
    <w:rsid w:val="003A4FDF"/>
    <w:rsid w:val="003D40F8"/>
    <w:rsid w:val="003F71BA"/>
    <w:rsid w:val="004A2DAC"/>
    <w:rsid w:val="004B1E25"/>
    <w:rsid w:val="004D3D8D"/>
    <w:rsid w:val="004E1A57"/>
    <w:rsid w:val="004E3FA3"/>
    <w:rsid w:val="004E5CAE"/>
    <w:rsid w:val="00541CDA"/>
    <w:rsid w:val="00566220"/>
    <w:rsid w:val="00596D16"/>
    <w:rsid w:val="0061674E"/>
    <w:rsid w:val="0062481C"/>
    <w:rsid w:val="006322C5"/>
    <w:rsid w:val="00652A54"/>
    <w:rsid w:val="00737E6B"/>
    <w:rsid w:val="007548A7"/>
    <w:rsid w:val="00773E73"/>
    <w:rsid w:val="007E2140"/>
    <w:rsid w:val="00814549"/>
    <w:rsid w:val="00856D3B"/>
    <w:rsid w:val="008C7D63"/>
    <w:rsid w:val="00901B7F"/>
    <w:rsid w:val="00947896"/>
    <w:rsid w:val="009E7E21"/>
    <w:rsid w:val="00A023A2"/>
    <w:rsid w:val="00A1114B"/>
    <w:rsid w:val="00A50B5D"/>
    <w:rsid w:val="00AD19DB"/>
    <w:rsid w:val="00AE16DE"/>
    <w:rsid w:val="00B10A70"/>
    <w:rsid w:val="00BA6F26"/>
    <w:rsid w:val="00BC12EB"/>
    <w:rsid w:val="00BD4D72"/>
    <w:rsid w:val="00C1529A"/>
    <w:rsid w:val="00C417DB"/>
    <w:rsid w:val="00C904D7"/>
    <w:rsid w:val="00CA643D"/>
    <w:rsid w:val="00D0135B"/>
    <w:rsid w:val="00D50EA9"/>
    <w:rsid w:val="00DA69D1"/>
    <w:rsid w:val="00DE5D24"/>
    <w:rsid w:val="00E16FAC"/>
    <w:rsid w:val="00F22EFD"/>
    <w:rsid w:val="00FF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641D"/>
  <w15:chartTrackingRefBased/>
  <w15:docId w15:val="{2DC5E0BD-4374-4522-9971-FC61C9A9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Miranda</dc:creator>
  <cp:keywords/>
  <dc:description/>
  <cp:lastModifiedBy>Andy Sample</cp:lastModifiedBy>
  <cp:revision>2</cp:revision>
  <dcterms:created xsi:type="dcterms:W3CDTF">2020-03-03T14:29:00Z</dcterms:created>
  <dcterms:modified xsi:type="dcterms:W3CDTF">2020-03-03T14:29:00Z</dcterms:modified>
</cp:coreProperties>
</file>